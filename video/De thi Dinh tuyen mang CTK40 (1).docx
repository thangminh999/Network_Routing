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29D" w:rsidRPr="00B45E35" w:rsidRDefault="0043629D" w:rsidP="002E305B">
      <w:pPr>
        <w:tabs>
          <w:tab w:val="center" w:pos="1620"/>
          <w:tab w:val="center" w:pos="637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E35">
        <w:rPr>
          <w:rFonts w:ascii="Times New Roman" w:hAnsi="Times New Roman" w:cs="Times New Roman"/>
          <w:sz w:val="24"/>
          <w:szCs w:val="24"/>
        </w:rPr>
        <w:tab/>
        <w:t>Đại Học Đà Lạt</w:t>
      </w:r>
      <w:r w:rsidRPr="00B45E35">
        <w:rPr>
          <w:rFonts w:ascii="Times New Roman" w:hAnsi="Times New Roman" w:cs="Times New Roman"/>
          <w:sz w:val="24"/>
          <w:szCs w:val="24"/>
        </w:rPr>
        <w:tab/>
      </w:r>
      <w:r w:rsidRPr="00B45E35">
        <w:rPr>
          <w:rFonts w:ascii="Times New Roman" w:hAnsi="Times New Roman" w:cs="Times New Roman"/>
          <w:b/>
          <w:sz w:val="24"/>
          <w:szCs w:val="24"/>
        </w:rPr>
        <w:t>Đề thi</w:t>
      </w:r>
    </w:p>
    <w:p w:rsidR="00827437" w:rsidRPr="00B45E35" w:rsidRDefault="00827437" w:rsidP="005D2AB7">
      <w:pPr>
        <w:tabs>
          <w:tab w:val="center" w:pos="1620"/>
          <w:tab w:val="center" w:pos="6379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 w:eastAsia="vi-VN"/>
        </w:rPr>
      </w:pPr>
      <w:r w:rsidRPr="00B45E35">
        <w:rPr>
          <w:rFonts w:ascii="Times New Roman" w:hAnsi="Times New Roman" w:cs="Times New Roman"/>
          <w:sz w:val="24"/>
          <w:szCs w:val="24"/>
        </w:rPr>
        <w:tab/>
      </w:r>
      <w:r w:rsidRPr="00B45E35">
        <w:rPr>
          <w:rFonts w:ascii="Times New Roman" w:hAnsi="Times New Roman" w:cs="Times New Roman"/>
          <w:b/>
          <w:sz w:val="24"/>
          <w:szCs w:val="24"/>
        </w:rPr>
        <w:t>Khoa Công nghệ Thông tin</w:t>
      </w:r>
      <w:r w:rsidRPr="00B45E35">
        <w:rPr>
          <w:rFonts w:ascii="Times New Roman" w:hAnsi="Times New Roman" w:cs="Times New Roman"/>
          <w:b/>
          <w:sz w:val="24"/>
          <w:szCs w:val="24"/>
        </w:rPr>
        <w:tab/>
        <w:t xml:space="preserve">Môn học: </w:t>
      </w:r>
      <w:r w:rsidR="007543FF">
        <w:rPr>
          <w:rFonts w:ascii="Times New Roman" w:hAnsi="Times New Roman" w:cs="Times New Roman"/>
          <w:b/>
          <w:color w:val="000000"/>
          <w:sz w:val="24"/>
          <w:szCs w:val="24"/>
          <w:lang w:val="en-US" w:eastAsia="vi-VN"/>
        </w:rPr>
        <w:t>Kỹ thuật định tuyến</w:t>
      </w:r>
    </w:p>
    <w:p w:rsidR="00827437" w:rsidRPr="00B45E35" w:rsidRDefault="00827437" w:rsidP="002E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vi-VN"/>
        </w:rPr>
      </w:pPr>
      <w:r w:rsidRPr="00B45E35">
        <w:rPr>
          <w:rFonts w:ascii="Times New Roman" w:hAnsi="Times New Roman" w:cs="Times New Roman"/>
          <w:color w:val="000000"/>
          <w:sz w:val="24"/>
          <w:szCs w:val="24"/>
          <w:lang w:eastAsia="vi-VN"/>
        </w:rPr>
        <w:tab/>
      </w:r>
      <w:r w:rsidRPr="00B45E35">
        <w:rPr>
          <w:rFonts w:ascii="Times New Roman" w:hAnsi="Times New Roman" w:cs="Times New Roman"/>
          <w:color w:val="000000"/>
          <w:sz w:val="24"/>
          <w:szCs w:val="24"/>
          <w:lang w:eastAsia="vi-VN"/>
        </w:rPr>
        <w:tab/>
      </w:r>
      <w:r w:rsidRPr="00B45E35">
        <w:rPr>
          <w:rFonts w:ascii="Times New Roman" w:hAnsi="Times New Roman" w:cs="Times New Roman"/>
          <w:color w:val="000000"/>
          <w:sz w:val="24"/>
          <w:szCs w:val="24"/>
          <w:lang w:eastAsia="vi-VN"/>
        </w:rPr>
        <w:tab/>
      </w:r>
      <w:r w:rsidRPr="00B45E35">
        <w:rPr>
          <w:rFonts w:ascii="Times New Roman" w:hAnsi="Times New Roman" w:cs="Times New Roman"/>
          <w:color w:val="000000"/>
          <w:sz w:val="24"/>
          <w:szCs w:val="24"/>
          <w:lang w:eastAsia="vi-VN"/>
        </w:rPr>
        <w:tab/>
      </w:r>
      <w:r w:rsidRPr="00B45E35">
        <w:rPr>
          <w:rFonts w:ascii="Times New Roman" w:hAnsi="Times New Roman" w:cs="Times New Roman"/>
          <w:color w:val="000000"/>
          <w:sz w:val="24"/>
          <w:szCs w:val="24"/>
          <w:lang w:eastAsia="vi-VN"/>
        </w:rPr>
        <w:tab/>
        <w:t xml:space="preserve">    Lớp </w:t>
      </w:r>
      <w:r w:rsidRPr="00B45E35">
        <w:rPr>
          <w:rFonts w:ascii="Times New Roman" w:hAnsi="Times New Roman" w:cs="Times New Roman"/>
          <w:color w:val="000000"/>
          <w:sz w:val="24"/>
          <w:szCs w:val="24"/>
          <w:lang w:val="en-US" w:eastAsia="vi-VN"/>
        </w:rPr>
        <w:t>CTK</w:t>
      </w:r>
      <w:r w:rsidR="00577800" w:rsidRPr="00B45E35">
        <w:rPr>
          <w:rFonts w:ascii="Times New Roman" w:hAnsi="Times New Roman" w:cs="Times New Roman"/>
          <w:color w:val="000000"/>
          <w:sz w:val="24"/>
          <w:szCs w:val="24"/>
          <w:lang w:val="en-US" w:eastAsia="vi-VN"/>
        </w:rPr>
        <w:t>40.</w:t>
      </w:r>
      <w:del w:id="0" w:author="Windows User" w:date="2019-12-03T15:27:00Z">
        <w:r w:rsidRPr="00B45E35" w:rsidDel="00577800">
          <w:rPr>
            <w:rFonts w:ascii="Times New Roman" w:hAnsi="Times New Roman" w:cs="Times New Roman"/>
            <w:color w:val="000000"/>
            <w:sz w:val="24"/>
            <w:szCs w:val="24"/>
            <w:lang w:val="en-US" w:eastAsia="vi-VN"/>
          </w:rPr>
          <w:delText>3</w:delText>
        </w:r>
        <w:r w:rsidR="00FB79AB" w:rsidRPr="00B45E35" w:rsidDel="00577800">
          <w:rPr>
            <w:rFonts w:ascii="Times New Roman" w:hAnsi="Times New Roman" w:cs="Times New Roman"/>
            <w:color w:val="000000"/>
            <w:sz w:val="24"/>
            <w:szCs w:val="24"/>
            <w:lang w:val="en-US" w:eastAsia="vi-VN"/>
          </w:rPr>
          <w:delText>8</w:delText>
        </w:r>
      </w:del>
      <w:r w:rsidRPr="00B45E35">
        <w:rPr>
          <w:rFonts w:ascii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  <w:r w:rsidRPr="00B45E35">
        <w:rPr>
          <w:rFonts w:ascii="Times New Roman" w:hAnsi="Times New Roman" w:cs="Times New Roman"/>
          <w:sz w:val="24"/>
          <w:szCs w:val="24"/>
        </w:rPr>
        <w:t xml:space="preserve">Thời gian: </w:t>
      </w:r>
      <w:r w:rsidR="00B45E35" w:rsidRPr="00B45E35">
        <w:rPr>
          <w:rFonts w:ascii="Times New Roman" w:hAnsi="Times New Roman" w:cs="Times New Roman"/>
          <w:sz w:val="24"/>
          <w:szCs w:val="24"/>
          <w:lang w:val="en-US"/>
        </w:rPr>
        <w:t>90</w:t>
      </w:r>
      <w:r w:rsidRPr="00B45E35">
        <w:rPr>
          <w:rFonts w:ascii="Times New Roman" w:hAnsi="Times New Roman" w:cs="Times New Roman"/>
          <w:sz w:val="24"/>
          <w:szCs w:val="24"/>
        </w:rPr>
        <w:t xml:space="preserve"> phút</w:t>
      </w:r>
    </w:p>
    <w:p w:rsidR="00827437" w:rsidRPr="00B45E35" w:rsidRDefault="00827437" w:rsidP="002E305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E35">
        <w:rPr>
          <w:rFonts w:ascii="Times New Roman" w:hAnsi="Times New Roman" w:cs="Times New Roman"/>
          <w:b/>
          <w:sz w:val="24"/>
          <w:szCs w:val="24"/>
        </w:rPr>
        <w:t>***</w:t>
      </w:r>
    </w:p>
    <w:p w:rsidR="00C371D2" w:rsidRPr="00B77903" w:rsidRDefault="00C371D2" w:rsidP="002E305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903">
        <w:rPr>
          <w:rFonts w:ascii="Times New Roman" w:hAnsi="Times New Roman" w:cs="Times New Roman"/>
          <w:sz w:val="24"/>
          <w:szCs w:val="24"/>
          <w:lang w:val="en-US"/>
        </w:rPr>
        <w:t>Họ tên:</w:t>
      </w:r>
      <w:r w:rsidR="00B77903" w:rsidRPr="00B77903">
        <w:rPr>
          <w:rFonts w:ascii="Times New Roman" w:hAnsi="Times New Roman" w:cs="Times New Roman"/>
          <w:sz w:val="24"/>
          <w:szCs w:val="24"/>
          <w:lang w:val="en-US"/>
        </w:rPr>
        <w:t>…………………………………..</w:t>
      </w:r>
    </w:p>
    <w:p w:rsidR="00C371D2" w:rsidRPr="00B77903" w:rsidRDefault="00C371D2" w:rsidP="002E305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903">
        <w:rPr>
          <w:rFonts w:ascii="Times New Roman" w:hAnsi="Times New Roman" w:cs="Times New Roman"/>
          <w:sz w:val="24"/>
          <w:szCs w:val="24"/>
          <w:lang w:val="en-US"/>
        </w:rPr>
        <w:t>Mã số sinh viên:</w:t>
      </w:r>
      <w:r w:rsidR="00B77903" w:rsidRPr="00B77903">
        <w:rPr>
          <w:rFonts w:ascii="Times New Roman" w:hAnsi="Times New Roman" w:cs="Times New Roman"/>
          <w:sz w:val="24"/>
          <w:szCs w:val="24"/>
          <w:lang w:val="en-US"/>
        </w:rPr>
        <w:t>………………………..</w:t>
      </w:r>
    </w:p>
    <w:p w:rsidR="00C371D2" w:rsidRDefault="00C371D2" w:rsidP="002E3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1" w:name="_GoBack"/>
      <w:bookmarkEnd w:id="1"/>
    </w:p>
    <w:p w:rsidR="00B45E35" w:rsidRPr="00B45E35" w:rsidRDefault="00B45E35" w:rsidP="002E3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5E35">
        <w:rPr>
          <w:rFonts w:ascii="Times New Roman" w:hAnsi="Times New Roman" w:cs="Times New Roman"/>
          <w:b/>
          <w:sz w:val="24"/>
          <w:szCs w:val="24"/>
          <w:lang w:val="en-US"/>
        </w:rPr>
        <w:t>Câu 1 (2 điểm)</w:t>
      </w:r>
    </w:p>
    <w:p w:rsidR="00B45E35" w:rsidRPr="00B45E35" w:rsidRDefault="0008158F" w:rsidP="002E305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E35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 wp14:anchorId="0D62F8F8" wp14:editId="28F5F99E">
            <wp:simplePos x="0" y="0"/>
            <wp:positionH relativeFrom="column">
              <wp:posOffset>542695</wp:posOffset>
            </wp:positionH>
            <wp:positionV relativeFrom="paragraph">
              <wp:posOffset>307340</wp:posOffset>
            </wp:positionV>
            <wp:extent cx="5545455" cy="3327400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5E35" w:rsidRPr="00B45E35">
        <w:rPr>
          <w:rFonts w:ascii="Times New Roman" w:hAnsi="Times New Roman" w:cs="Times New Roman"/>
          <w:sz w:val="24"/>
          <w:szCs w:val="24"/>
          <w:lang w:val="en-US"/>
        </w:rPr>
        <w:t xml:space="preserve">So sánh giống nhau và khác nhau, ưu điểm và nhược điểm giữa các giao thức định tuyến dựa trên vector khoảng cách và trạng thái </w:t>
      </w:r>
      <w:r w:rsidR="00C371D2">
        <w:rPr>
          <w:rFonts w:ascii="Times New Roman" w:hAnsi="Times New Roman" w:cs="Times New Roman"/>
          <w:sz w:val="24"/>
          <w:szCs w:val="24"/>
          <w:lang w:val="en-US"/>
        </w:rPr>
        <w:t>liên</w:t>
      </w:r>
      <w:r w:rsidR="00B45E35" w:rsidRPr="00B45E35">
        <w:rPr>
          <w:rFonts w:ascii="Times New Roman" w:hAnsi="Times New Roman" w:cs="Times New Roman"/>
          <w:sz w:val="24"/>
          <w:szCs w:val="24"/>
          <w:lang w:val="en-US"/>
        </w:rPr>
        <w:t xml:space="preserve"> kết.</w:t>
      </w:r>
    </w:p>
    <w:p w:rsidR="00B45E35" w:rsidRPr="00B45E35" w:rsidRDefault="00B45E35" w:rsidP="00C371D2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5E35">
        <w:rPr>
          <w:rFonts w:ascii="Times New Roman" w:hAnsi="Times New Roman" w:cs="Times New Roman"/>
          <w:b/>
          <w:sz w:val="24"/>
          <w:szCs w:val="24"/>
          <w:lang w:val="en-US"/>
        </w:rPr>
        <w:t>Câu 2 (3 điểm):</w:t>
      </w:r>
    </w:p>
    <w:p w:rsidR="00B45E35" w:rsidRPr="00B45E35" w:rsidRDefault="00B45E35" w:rsidP="002E3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5E35">
        <w:rPr>
          <w:rFonts w:ascii="Times New Roman" w:hAnsi="Times New Roman" w:cs="Times New Roman"/>
          <w:b/>
          <w:sz w:val="24"/>
          <w:szCs w:val="24"/>
          <w:lang w:val="en-US"/>
        </w:rPr>
        <w:t>Cho sơ đồ mạng sau:</w:t>
      </w:r>
    </w:p>
    <w:p w:rsidR="00B45E35" w:rsidRPr="00B45E35" w:rsidRDefault="00B45E35" w:rsidP="00C371D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45E35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92C866" wp14:editId="641ED1C9">
                <wp:simplePos x="0" y="0"/>
                <wp:positionH relativeFrom="column">
                  <wp:posOffset>-3222625</wp:posOffset>
                </wp:positionH>
                <wp:positionV relativeFrom="paragraph">
                  <wp:posOffset>-436880</wp:posOffset>
                </wp:positionV>
                <wp:extent cx="914400" cy="247650"/>
                <wp:effectExtent l="0" t="0" r="254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E35" w:rsidRPr="00095A07" w:rsidRDefault="00B45E35" w:rsidP="00B45E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Thông tin băng thông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53.75pt;margin-top:-34.4pt;width:1in;height:19.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" fillcolor="white [3201]" strokeweight=".5pt">
                <v:textbox>
                  <w:txbxContent>
                    <w:p w:rsidR="00B45E35" w:rsidRPr="00095A07" w:rsidRDefault="00B45E35" w:rsidP="00B45E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Thông tin băng thông</w:t>
                      </w:r>
                    </w:p>
                  </w:txbxContent>
                </v:textbox>
              </v:shape>
            </w:pict>
          </mc:Fallback>
        </mc:AlternateContent>
      </w:r>
    </w:p>
    <w:p w:rsidR="0008158F" w:rsidRDefault="0008158F" w:rsidP="00B45E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158F" w:rsidRDefault="0008158F" w:rsidP="00B45E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158F" w:rsidRDefault="0008158F" w:rsidP="00B45E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158F" w:rsidRDefault="0008158F" w:rsidP="00B45E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158F" w:rsidRDefault="0008158F" w:rsidP="00B45E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158F" w:rsidRDefault="0008158F" w:rsidP="00B45E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158F" w:rsidRDefault="0008158F" w:rsidP="00B45E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158F" w:rsidRDefault="0008158F" w:rsidP="00B45E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158F" w:rsidRDefault="0008158F" w:rsidP="00B45E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45E35" w:rsidRPr="00B45E35" w:rsidRDefault="00B45E35" w:rsidP="00B45E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E35">
        <w:rPr>
          <w:rFonts w:ascii="Times New Roman" w:hAnsi="Times New Roman" w:cs="Times New Roman"/>
          <w:sz w:val="24"/>
          <w:szCs w:val="24"/>
          <w:lang w:val="en-US"/>
        </w:rPr>
        <w:t>Cho băng thông giữa cái nối kết như sau:</w:t>
      </w:r>
    </w:p>
    <w:p w:rsidR="00B45E35" w:rsidRPr="00B45E35" w:rsidRDefault="00B45E35" w:rsidP="00B45E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E3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7899F92" wp14:editId="15BB665A">
            <wp:extent cx="5584825" cy="52387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4825" cy="52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E35" w:rsidRPr="00B45E35" w:rsidRDefault="00B45E35" w:rsidP="00B45E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E35">
        <w:rPr>
          <w:rFonts w:ascii="Times New Roman" w:hAnsi="Times New Roman" w:cs="Times New Roman"/>
          <w:sz w:val="24"/>
          <w:szCs w:val="24"/>
          <w:lang w:val="en-US"/>
        </w:rPr>
        <w:t>Cho độ trễ</w:t>
      </w:r>
      <w:r w:rsidR="00C371D2">
        <w:rPr>
          <w:rFonts w:ascii="Times New Roman" w:hAnsi="Times New Roman" w:cs="Times New Roman"/>
          <w:sz w:val="24"/>
          <w:szCs w:val="24"/>
          <w:lang w:val="en-US"/>
        </w:rPr>
        <w:t xml:space="preserve"> (delay)</w:t>
      </w:r>
      <w:r w:rsidRPr="00B45E35">
        <w:rPr>
          <w:rFonts w:ascii="Times New Roman" w:hAnsi="Times New Roman" w:cs="Times New Roman"/>
          <w:sz w:val="24"/>
          <w:szCs w:val="24"/>
          <w:lang w:val="en-US"/>
        </w:rPr>
        <w:t xml:space="preserve"> giữa các nối kết như sau:</w:t>
      </w:r>
    </w:p>
    <w:p w:rsidR="00B45E35" w:rsidRPr="00B45E35" w:rsidRDefault="00B45E35" w:rsidP="00B45E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E3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1525B05" wp14:editId="5F7A9DDD">
            <wp:extent cx="4419600" cy="657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E35" w:rsidRPr="00B45E35" w:rsidRDefault="00B45E35" w:rsidP="00B45E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E35">
        <w:rPr>
          <w:rFonts w:ascii="Times New Roman" w:hAnsi="Times New Roman" w:cs="Times New Roman"/>
          <w:sz w:val="24"/>
          <w:szCs w:val="24"/>
          <w:lang w:val="en-US"/>
        </w:rPr>
        <w:t>Với thông tin băng thông và delay, đối với  mạng từ xa 192.168.1.16</w:t>
      </w:r>
      <w:r w:rsidR="0008158F">
        <w:rPr>
          <w:rFonts w:ascii="Times New Roman" w:hAnsi="Times New Roman" w:cs="Times New Roman"/>
          <w:sz w:val="24"/>
          <w:szCs w:val="24"/>
          <w:lang w:val="en-US"/>
        </w:rPr>
        <w:t xml:space="preserve"> của R5</w:t>
      </w:r>
      <w:r w:rsidRPr="00B45E35">
        <w:rPr>
          <w:rFonts w:ascii="Times New Roman" w:hAnsi="Times New Roman" w:cs="Times New Roman"/>
          <w:sz w:val="24"/>
          <w:szCs w:val="24"/>
          <w:lang w:val="en-US"/>
        </w:rPr>
        <w:t>. Tại các Router R1, R3, R4 thực hiện các yêu cầu sau:</w:t>
      </w:r>
    </w:p>
    <w:p w:rsidR="00B45E35" w:rsidRPr="00B45E35" w:rsidRDefault="00B45E35" w:rsidP="00B45E35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E35">
        <w:rPr>
          <w:rFonts w:ascii="Times New Roman" w:hAnsi="Times New Roman" w:cs="Times New Roman"/>
          <w:sz w:val="24"/>
          <w:szCs w:val="24"/>
          <w:lang w:val="en-US"/>
        </w:rPr>
        <w:t>Xác định các giá trị Sussessor, FD, FS, RD, FC.</w:t>
      </w:r>
    </w:p>
    <w:p w:rsidR="00B45E35" w:rsidRPr="00B45E35" w:rsidRDefault="00B45E35" w:rsidP="00B45E35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E35">
        <w:rPr>
          <w:rFonts w:ascii="Times New Roman" w:hAnsi="Times New Roman" w:cs="Times New Roman"/>
          <w:sz w:val="24"/>
          <w:szCs w:val="24"/>
          <w:lang w:val="en-US"/>
        </w:rPr>
        <w:t>Khi xác định các Sussessor và FS, hãy giải thích vì sao.</w:t>
      </w:r>
    </w:p>
    <w:p w:rsidR="00B45E35" w:rsidRPr="00B45E35" w:rsidRDefault="00B45E35" w:rsidP="00B45E3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5E35">
        <w:rPr>
          <w:rFonts w:ascii="Times New Roman" w:hAnsi="Times New Roman" w:cs="Times New Roman"/>
          <w:b/>
          <w:sz w:val="24"/>
          <w:szCs w:val="24"/>
          <w:lang w:val="en-US"/>
        </w:rPr>
        <w:t>Câu 3 ( 5 điểm):</w:t>
      </w:r>
    </w:p>
    <w:p w:rsidR="00B45E35" w:rsidRPr="00B45E35" w:rsidRDefault="00B45E35" w:rsidP="00B45E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E35">
        <w:rPr>
          <w:rFonts w:ascii="Times New Roman" w:hAnsi="Times New Roman" w:cs="Times New Roman"/>
          <w:sz w:val="24"/>
          <w:szCs w:val="24"/>
        </w:rPr>
        <w:t>Từ các</w:t>
      </w:r>
      <w:r w:rsidR="00C371D2">
        <w:rPr>
          <w:rFonts w:ascii="Times New Roman" w:hAnsi="Times New Roman" w:cs="Times New Roman"/>
          <w:sz w:val="24"/>
          <w:szCs w:val="24"/>
          <w:lang w:val="en-US"/>
        </w:rPr>
        <w:t xml:space="preserve"> thông tin định tuyến có sẵn</w:t>
      </w:r>
      <w:r w:rsidRPr="00B45E3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45E35" w:rsidRPr="00B45E35" w:rsidRDefault="00B45E35" w:rsidP="00B45E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45E3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45E35">
        <w:rPr>
          <w:rFonts w:ascii="Times New Roman" w:hAnsi="Times New Roman" w:cs="Times New Roman"/>
          <w:sz w:val="24"/>
          <w:szCs w:val="24"/>
        </w:rPr>
        <w:t>ây dựng lại sơ đồ mạng</w:t>
      </w:r>
      <w:r w:rsidRPr="00B45E35">
        <w:rPr>
          <w:rFonts w:ascii="Times New Roman" w:hAnsi="Times New Roman" w:cs="Times New Roman"/>
          <w:sz w:val="24"/>
          <w:szCs w:val="24"/>
          <w:lang w:val="en-US"/>
        </w:rPr>
        <w:t xml:space="preserve"> ( 2 điểm)</w:t>
      </w:r>
    </w:p>
    <w:p w:rsidR="00B45E35" w:rsidRPr="00521A20" w:rsidRDefault="00521A20" w:rsidP="00B45E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Cấu hình các </w:t>
      </w:r>
      <w:r w:rsidR="00B45E35" w:rsidRPr="00B45E35">
        <w:rPr>
          <w:rFonts w:ascii="Times New Roman" w:hAnsi="Times New Roman" w:cs="Times New Roman"/>
          <w:sz w:val="24"/>
          <w:szCs w:val="24"/>
          <w:lang w:val="en-US"/>
        </w:rPr>
        <w:t xml:space="preserve">Router </w:t>
      </w:r>
      <w:r w:rsidR="00B45E35" w:rsidRPr="00B45E35">
        <w:rPr>
          <w:rFonts w:ascii="Times New Roman" w:hAnsi="Times New Roman" w:cs="Times New Roman"/>
          <w:sz w:val="24"/>
          <w:szCs w:val="24"/>
        </w:rPr>
        <w:t>để cho lại cùng kết quả</w:t>
      </w:r>
      <w:r w:rsidR="00B45E35" w:rsidRPr="00B45E35">
        <w:rPr>
          <w:rFonts w:ascii="Times New Roman" w:hAnsi="Times New Roman" w:cs="Times New Roman"/>
          <w:sz w:val="24"/>
          <w:szCs w:val="24"/>
          <w:lang w:val="en-US"/>
        </w:rPr>
        <w:t xml:space="preserve"> (3 điểm)</w:t>
      </w:r>
      <w:r w:rsidR="00B45E35" w:rsidRPr="00B45E35">
        <w:rPr>
          <w:rFonts w:ascii="Times New Roman" w:hAnsi="Times New Roman" w:cs="Times New Roman"/>
          <w:sz w:val="24"/>
          <w:szCs w:val="24"/>
        </w:rPr>
        <w:t>.</w:t>
      </w:r>
    </w:p>
    <w:p w:rsidR="00521A20" w:rsidRDefault="00521A20" w:rsidP="00521A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695FF76B" wp14:editId="7BA57D7A">
            <wp:extent cx="5274945" cy="2176478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17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A20" w:rsidRDefault="00521A20" w:rsidP="00521A2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21A20" w:rsidRDefault="00521A20" w:rsidP="00521A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4D5DF54F" wp14:editId="51DA7BCA">
            <wp:extent cx="5274945" cy="2578862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57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A20" w:rsidRDefault="00521A20" w:rsidP="00521A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54017F57" wp14:editId="2A3A90DA">
            <wp:extent cx="5274945" cy="2497145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4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1D2" w:rsidRDefault="00C371D2" w:rsidP="00521A2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71D2" w:rsidRPr="00C371D2" w:rsidRDefault="00C371D2" w:rsidP="00C371D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Sinh viên k</w:t>
      </w:r>
      <w:r w:rsidRPr="00C371D2">
        <w:rPr>
          <w:rFonts w:ascii="Times New Roman" w:hAnsi="Times New Roman" w:cs="Times New Roman"/>
          <w:b/>
          <w:sz w:val="24"/>
          <w:szCs w:val="24"/>
          <w:lang w:val="en-US"/>
        </w:rPr>
        <w:t>hông được sử dụng tài liệu</w:t>
      </w:r>
    </w:p>
    <w:sectPr w:rsidR="00C371D2" w:rsidRPr="00C371D2" w:rsidSect="0008158F">
      <w:footerReference w:type="default" r:id="rId14"/>
      <w:pgSz w:w="11907" w:h="16840" w:code="9"/>
      <w:pgMar w:top="1440" w:right="1800" w:bottom="1260" w:left="1800" w:header="706" w:footer="70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189" w:rsidRDefault="00846189" w:rsidP="00C371D2">
      <w:pPr>
        <w:spacing w:after="0" w:line="240" w:lineRule="auto"/>
      </w:pPr>
      <w:r>
        <w:separator/>
      </w:r>
    </w:p>
  </w:endnote>
  <w:endnote w:type="continuationSeparator" w:id="0">
    <w:p w:rsidR="00846189" w:rsidRDefault="00846189" w:rsidP="00C37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2472389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71D2" w:rsidRDefault="00C371D2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B77903">
          <w:t>2</w:t>
        </w:r>
        <w:r>
          <w:fldChar w:fldCharType="end"/>
        </w:r>
      </w:p>
    </w:sdtContent>
  </w:sdt>
  <w:p w:rsidR="00C371D2" w:rsidRDefault="00C371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189" w:rsidRDefault="00846189" w:rsidP="00C371D2">
      <w:pPr>
        <w:spacing w:after="0" w:line="240" w:lineRule="auto"/>
      </w:pPr>
      <w:r>
        <w:separator/>
      </w:r>
    </w:p>
  </w:footnote>
  <w:footnote w:type="continuationSeparator" w:id="0">
    <w:p w:rsidR="00846189" w:rsidRDefault="00846189" w:rsidP="00C37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C2F24"/>
    <w:multiLevelType w:val="hybridMultilevel"/>
    <w:tmpl w:val="83A84BA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473B1"/>
    <w:multiLevelType w:val="hybridMultilevel"/>
    <w:tmpl w:val="90548F20"/>
    <w:lvl w:ilvl="0" w:tplc="FE3027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F09A9"/>
    <w:multiLevelType w:val="hybridMultilevel"/>
    <w:tmpl w:val="511033D8"/>
    <w:lvl w:ilvl="0" w:tplc="BB16BB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7406C1"/>
    <w:multiLevelType w:val="hybridMultilevel"/>
    <w:tmpl w:val="B22E3916"/>
    <w:lvl w:ilvl="0" w:tplc="B6EABF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154146"/>
    <w:multiLevelType w:val="hybridMultilevel"/>
    <w:tmpl w:val="A2E6FBB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90027D"/>
    <w:multiLevelType w:val="hybridMultilevel"/>
    <w:tmpl w:val="253AA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ocumentProtection w:edit="trackedChanges" w:enforcement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E00"/>
    <w:rsid w:val="00053335"/>
    <w:rsid w:val="0008158F"/>
    <w:rsid w:val="000D5EE4"/>
    <w:rsid w:val="00186E5C"/>
    <w:rsid w:val="001C5BF6"/>
    <w:rsid w:val="001E7584"/>
    <w:rsid w:val="00247D7F"/>
    <w:rsid w:val="0027218C"/>
    <w:rsid w:val="00275E84"/>
    <w:rsid w:val="002E305B"/>
    <w:rsid w:val="00355FCB"/>
    <w:rsid w:val="003F1CF0"/>
    <w:rsid w:val="0043629D"/>
    <w:rsid w:val="00507FCA"/>
    <w:rsid w:val="00510F16"/>
    <w:rsid w:val="00521A20"/>
    <w:rsid w:val="00535C9B"/>
    <w:rsid w:val="00577800"/>
    <w:rsid w:val="005D2AB7"/>
    <w:rsid w:val="006148C3"/>
    <w:rsid w:val="00620E32"/>
    <w:rsid w:val="00654E5A"/>
    <w:rsid w:val="007543FF"/>
    <w:rsid w:val="0075674B"/>
    <w:rsid w:val="00794853"/>
    <w:rsid w:val="007D3467"/>
    <w:rsid w:val="00827437"/>
    <w:rsid w:val="00827D97"/>
    <w:rsid w:val="00846189"/>
    <w:rsid w:val="008F56A5"/>
    <w:rsid w:val="00953CA4"/>
    <w:rsid w:val="0099000D"/>
    <w:rsid w:val="009917FD"/>
    <w:rsid w:val="009F0A04"/>
    <w:rsid w:val="00A05E00"/>
    <w:rsid w:val="00A25A22"/>
    <w:rsid w:val="00A26C0D"/>
    <w:rsid w:val="00A460F7"/>
    <w:rsid w:val="00AA55AE"/>
    <w:rsid w:val="00B45E35"/>
    <w:rsid w:val="00B77903"/>
    <w:rsid w:val="00B83379"/>
    <w:rsid w:val="00BC524D"/>
    <w:rsid w:val="00C31EE8"/>
    <w:rsid w:val="00C371D2"/>
    <w:rsid w:val="00C60578"/>
    <w:rsid w:val="00D1336A"/>
    <w:rsid w:val="00D472CF"/>
    <w:rsid w:val="00DB127F"/>
    <w:rsid w:val="00E208F0"/>
    <w:rsid w:val="00E30961"/>
    <w:rsid w:val="00EC2E7A"/>
    <w:rsid w:val="00F71D09"/>
    <w:rsid w:val="00F90F0E"/>
    <w:rsid w:val="00FB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24D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CF0"/>
    <w:pPr>
      <w:ind w:left="720"/>
      <w:contextualSpacing/>
    </w:pPr>
  </w:style>
  <w:style w:type="table" w:styleId="TableGrid">
    <w:name w:val="Table Grid"/>
    <w:basedOn w:val="TableNormal"/>
    <w:uiPriority w:val="39"/>
    <w:rsid w:val="00827D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3C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CA4"/>
    <w:rPr>
      <w:rFonts w:ascii="Segoe UI" w:hAnsi="Segoe UI" w:cs="Segoe UI"/>
      <w:noProof/>
      <w:sz w:val="18"/>
      <w:szCs w:val="18"/>
      <w:lang w:val="vi-VN"/>
    </w:rPr>
  </w:style>
  <w:style w:type="paragraph" w:styleId="NormalWeb">
    <w:name w:val="Normal (Web)"/>
    <w:basedOn w:val="Normal"/>
    <w:uiPriority w:val="99"/>
    <w:semiHidden/>
    <w:unhideWhenUsed/>
    <w:rsid w:val="00521A2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noProof w:val="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37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1D2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C37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1D2"/>
    <w:rPr>
      <w:noProof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24D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CF0"/>
    <w:pPr>
      <w:ind w:left="720"/>
      <w:contextualSpacing/>
    </w:pPr>
  </w:style>
  <w:style w:type="table" w:styleId="TableGrid">
    <w:name w:val="Table Grid"/>
    <w:basedOn w:val="TableNormal"/>
    <w:uiPriority w:val="39"/>
    <w:rsid w:val="00827D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3C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CA4"/>
    <w:rPr>
      <w:rFonts w:ascii="Segoe UI" w:hAnsi="Segoe UI" w:cs="Segoe UI"/>
      <w:noProof/>
      <w:sz w:val="18"/>
      <w:szCs w:val="18"/>
      <w:lang w:val="vi-VN"/>
    </w:rPr>
  </w:style>
  <w:style w:type="paragraph" w:styleId="NormalWeb">
    <w:name w:val="Normal (Web)"/>
    <w:basedOn w:val="Normal"/>
    <w:uiPriority w:val="99"/>
    <w:semiHidden/>
    <w:unhideWhenUsed/>
    <w:rsid w:val="00521A2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noProof w:val="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37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1D2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C37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1D2"/>
    <w:rPr>
      <w:noProof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7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thong tran</dc:creator>
  <cp:lastModifiedBy>Windows User</cp:lastModifiedBy>
  <cp:revision>8</cp:revision>
  <cp:lastPrinted>2019-12-03T09:03:00Z</cp:lastPrinted>
  <dcterms:created xsi:type="dcterms:W3CDTF">2019-12-03T08:25:00Z</dcterms:created>
  <dcterms:modified xsi:type="dcterms:W3CDTF">2019-12-03T09:20:00Z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American Psychological Association 5th Edition</vt:lpwstr>
  </property>
</Properties>
</file>